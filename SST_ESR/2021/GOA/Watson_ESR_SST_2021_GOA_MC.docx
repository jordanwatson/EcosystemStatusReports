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7777777" w:rsidR="006A4FF3" w:rsidRDefault="00854084">
      <w:pPr>
        <w:spacing w:after="120"/>
        <w:rPr>
          <w:sz w:val="22"/>
          <w:szCs w:val="22"/>
        </w:rPr>
      </w:pPr>
      <w:bookmarkStart w:id="0" w:name="_GoBack"/>
      <w:bookmarkEnd w:id="0"/>
      <w:r>
        <w:rPr>
          <w:b/>
          <w:sz w:val="22"/>
          <w:szCs w:val="22"/>
        </w:rPr>
        <w:t>Title</w:t>
      </w:r>
      <w:r>
        <w:rPr>
          <w:sz w:val="22"/>
          <w:szCs w:val="22"/>
        </w:rPr>
        <w:t>: Sea Surface Temperature and Marine Heatwaves in the Gulf of Alaska Ecosystem Regions</w:t>
      </w:r>
    </w:p>
    <w:p w14:paraId="00000003" w14:textId="5122BECE" w:rsidR="006A4FF3" w:rsidRDefault="00854084">
      <w:pPr>
        <w:spacing w:after="120"/>
        <w:rPr>
          <w:sz w:val="22"/>
          <w:szCs w:val="22"/>
        </w:rPr>
      </w:pPr>
      <w:r>
        <w:rPr>
          <w:b/>
          <w:sz w:val="22"/>
          <w:szCs w:val="22"/>
        </w:rPr>
        <w:t>Contributed by</w:t>
      </w:r>
      <w:r>
        <w:rPr>
          <w:sz w:val="22"/>
          <w:szCs w:val="22"/>
        </w:rPr>
        <w:t>: Jordan T. Watson</w:t>
      </w:r>
      <w:r w:rsidR="00201C2B">
        <w:rPr>
          <w:sz w:val="22"/>
          <w:szCs w:val="22"/>
        </w:rPr>
        <w:t xml:space="preserve"> and Matthew W. Callahan</w:t>
      </w:r>
    </w:p>
    <w:p w14:paraId="00000004" w14:textId="77777777" w:rsidR="006A4FF3" w:rsidRDefault="00854084">
      <w:pPr>
        <w:spacing w:after="120"/>
        <w:rPr>
          <w:sz w:val="22"/>
          <w:szCs w:val="22"/>
        </w:rPr>
      </w:pPr>
      <w:r>
        <w:rPr>
          <w:b/>
          <w:sz w:val="22"/>
          <w:szCs w:val="22"/>
        </w:rPr>
        <w:t>Contact author</w:t>
      </w:r>
      <w:r>
        <w:rPr>
          <w:sz w:val="22"/>
          <w:szCs w:val="22"/>
        </w:rPr>
        <w:t>: Jordan T. Watson</w:t>
      </w:r>
    </w:p>
    <w:p w14:paraId="00000005" w14:textId="77777777" w:rsidR="006A4FF3" w:rsidRDefault="00854084">
      <w:pPr>
        <w:spacing w:after="120"/>
        <w:rPr>
          <w:sz w:val="22"/>
          <w:szCs w:val="22"/>
        </w:rPr>
      </w:pPr>
      <w:r>
        <w:rPr>
          <w:b/>
          <w:sz w:val="22"/>
          <w:szCs w:val="22"/>
        </w:rPr>
        <w:t>Contact information</w:t>
      </w:r>
      <w:r>
        <w:rPr>
          <w:sz w:val="22"/>
          <w:szCs w:val="22"/>
        </w:rPr>
        <w:t>: Auke Bay Laboratories, Alaska Fisheries Science Center, NOAA Fisheries</w:t>
      </w:r>
      <w:r>
        <w:t>, Jordan.watson@noaa.gov</w:t>
      </w:r>
    </w:p>
    <w:p w14:paraId="00000006" w14:textId="7068C980" w:rsidR="006A4FF3" w:rsidRDefault="00854084">
      <w:pPr>
        <w:spacing w:after="120"/>
        <w:rPr>
          <w:sz w:val="22"/>
          <w:szCs w:val="22"/>
        </w:rPr>
      </w:pPr>
      <w:r>
        <w:rPr>
          <w:b/>
          <w:sz w:val="22"/>
          <w:szCs w:val="22"/>
        </w:rPr>
        <w:t>Last updated</w:t>
      </w:r>
      <w:r>
        <w:rPr>
          <w:sz w:val="22"/>
          <w:szCs w:val="22"/>
        </w:rPr>
        <w:t>: September 202</w:t>
      </w:r>
      <w:r w:rsidR="007E6331">
        <w:rPr>
          <w:sz w:val="22"/>
          <w:szCs w:val="22"/>
        </w:rPr>
        <w:t>1</w:t>
      </w:r>
    </w:p>
    <w:p w14:paraId="00000007" w14:textId="6BA05561" w:rsidR="006A4FF3" w:rsidRDefault="00854084">
      <w:pPr>
        <w:spacing w:after="120"/>
        <w:rPr>
          <w:sz w:val="22"/>
          <w:szCs w:val="22"/>
        </w:rPr>
      </w:pPr>
      <w:r>
        <w:rPr>
          <w:b/>
          <w:sz w:val="22"/>
          <w:szCs w:val="22"/>
        </w:rPr>
        <w:t>Description of indicator</w:t>
      </w:r>
      <w:r>
        <w:rPr>
          <w:sz w:val="22"/>
          <w:szCs w:val="22"/>
        </w:rPr>
        <w:t xml:space="preserve">: Sea surface temperature </w:t>
      </w:r>
      <w:ins w:id="1" w:author="Matt Callahan" w:date="2021-08-16T16:20:00Z">
        <w:r w:rsidR="00392A44">
          <w:rPr>
            <w:color w:val="000000"/>
            <w:sz w:val="22"/>
            <w:szCs w:val="22"/>
          </w:rPr>
          <w:t xml:space="preserve">(SST) </w:t>
        </w:r>
      </w:ins>
      <w:r>
        <w:rPr>
          <w:sz w:val="22"/>
          <w:szCs w:val="22"/>
        </w:rPr>
        <w:t>is a foundational characteristic of the marine environment and temperature dynamics can impact many biological processes. Changes in temperatures can influence physiological processes of fish (e.g., metabolic rates and growth rates), fish distribution (e.g., Yang et al. 2019), trophic interactions, availability of spawning habitat (e.g., Laurel et al 2020), and energetic value of prey</w:t>
      </w:r>
      <w:ins w:id="2" w:author="Matt Callahan" w:date="2021-08-16T16:20:00Z">
        <w:r w:rsidR="00392A44">
          <w:rPr>
            <w:sz w:val="22"/>
            <w:szCs w:val="22"/>
          </w:rPr>
          <w:t xml:space="preserve"> </w:t>
        </w:r>
        <w:r w:rsidR="00392A44">
          <w:rPr>
            <w:color w:val="000000"/>
            <w:sz w:val="22"/>
            <w:szCs w:val="22"/>
          </w:rPr>
          <w:t>(von Biela et al. 2019)</w:t>
        </w:r>
      </w:ins>
      <w:r>
        <w:rPr>
          <w:sz w:val="22"/>
          <w:szCs w:val="22"/>
        </w:rPr>
        <w:t>. Extended periods of increased SST can lead to marine heat waves (Bond et al. 2015; Hobday et al. 2016). We describe trends in sea surface temperature throughout the Gulf of Alaska (GOA) ecosystem regions.</w:t>
      </w:r>
    </w:p>
    <w:p w14:paraId="00000008" w14:textId="00F84A27" w:rsidR="006A4FF3" w:rsidRDefault="00854084">
      <w:pPr>
        <w:spacing w:after="120"/>
        <w:rPr>
          <w:sz w:val="22"/>
          <w:szCs w:val="22"/>
        </w:rPr>
      </w:pPr>
      <w:r>
        <w:rPr>
          <w:sz w:val="22"/>
          <w:szCs w:val="22"/>
        </w:rPr>
        <w:t xml:space="preserve">In recent years, warm water events have become so frequent in the world’s oceans that a new method for describing them has been formalized. We consider marine heatwaves (MHWs) to occur when SST exceeds a particular threshold for five or more days. That threshold is the 90th percentile of temperatures for a particular day of the year based on a 30-year baseline (Hobday et al., 2016). The intensity of a MHW can be further characterized by examining the difference between the 90th percentile threshold for a given day and the baseline (“normal”) temperature for that day. If the threshold is exceeded, the event is considered </w:t>
      </w:r>
      <w:r>
        <w:rPr>
          <w:i/>
          <w:sz w:val="22"/>
          <w:szCs w:val="22"/>
        </w:rPr>
        <w:t>moderate</w:t>
      </w:r>
      <w:r>
        <w:rPr>
          <w:sz w:val="22"/>
          <w:szCs w:val="22"/>
        </w:rPr>
        <w:t xml:space="preserve">, </w:t>
      </w:r>
      <w:r>
        <w:rPr>
          <w:i/>
          <w:sz w:val="22"/>
          <w:szCs w:val="22"/>
        </w:rPr>
        <w:t>strong</w:t>
      </w:r>
      <w:r>
        <w:t xml:space="preserve"> (2 times the difference between then threshold and normal), </w:t>
      </w:r>
      <w:r>
        <w:rPr>
          <w:i/>
          <w:sz w:val="22"/>
          <w:szCs w:val="22"/>
        </w:rPr>
        <w:t>severe</w:t>
      </w:r>
      <w:r>
        <w:rPr>
          <w:sz w:val="22"/>
          <w:szCs w:val="22"/>
        </w:rPr>
        <w:t xml:space="preserve"> (3 times the difference</w:t>
      </w:r>
      <w:del w:id="3" w:author="Matt Callahan" w:date="2021-08-16T16:21:00Z">
        <w:r w:rsidDel="00392A44">
          <w:rPr>
            <w:sz w:val="22"/>
            <w:szCs w:val="22"/>
          </w:rPr>
          <w:delText xml:space="preserve"> between the threshold and normal</w:delText>
        </w:r>
      </w:del>
      <w:r>
        <w:rPr>
          <w:sz w:val="22"/>
          <w:szCs w:val="22"/>
        </w:rPr>
        <w:t xml:space="preserve">), or </w:t>
      </w:r>
      <w:r>
        <w:rPr>
          <w:i/>
          <w:sz w:val="22"/>
          <w:szCs w:val="22"/>
        </w:rPr>
        <w:t xml:space="preserve">extreme </w:t>
      </w:r>
      <w:r>
        <w:rPr>
          <w:sz w:val="22"/>
          <w:szCs w:val="22"/>
        </w:rPr>
        <w:t xml:space="preserve">(&gt;=4 times the difference) (Hobday et al., 2018). </w:t>
      </w:r>
    </w:p>
    <w:p w14:paraId="00000009" w14:textId="61B58D5F" w:rsidR="006A4FF3" w:rsidRDefault="00854084">
      <w:pPr>
        <w:spacing w:after="120"/>
        <w:rPr>
          <w:sz w:val="22"/>
          <w:szCs w:val="22"/>
        </w:rPr>
      </w:pPr>
      <w:r>
        <w:rPr>
          <w:sz w:val="22"/>
          <w:szCs w:val="22"/>
        </w:rPr>
        <w:t>Satellite SST data from the NOAA Coral Reef Watch Program were accessed via the NOAA Coast Watch West Coast Node ERDDAP server (</w:t>
      </w:r>
      <w:hyperlink r:id="rId5">
        <w:r>
          <w:rPr>
            <w:color w:val="0000FF"/>
            <w:sz w:val="22"/>
            <w:szCs w:val="22"/>
            <w:u w:val="single"/>
          </w:rPr>
          <w:t>https://coastwatch.pfeg.noaa.gov/erddap/griddap/NOAA_DHW.html</w:t>
        </w:r>
      </w:hyperlink>
      <w:r>
        <w:rPr>
          <w:sz w:val="22"/>
          <w:szCs w:val="22"/>
        </w:rPr>
        <w:t xml:space="preserve">) for </w:t>
      </w:r>
      <w:r w:rsidR="00D34D9B">
        <w:rPr>
          <w:sz w:val="22"/>
          <w:szCs w:val="22"/>
        </w:rPr>
        <w:t>January</w:t>
      </w:r>
      <w:r>
        <w:rPr>
          <w:sz w:val="22"/>
          <w:szCs w:val="22"/>
        </w:rPr>
        <w:t xml:space="preserve"> 1985 - September 2020. Daily SST data were averaged within the western (14</w:t>
      </w:r>
      <w:ins w:id="4" w:author="Matt Callahan" w:date="2021-08-17T08:08:00Z">
        <w:r w:rsidR="00A6404D">
          <w:rPr>
            <w:sz w:val="22"/>
            <w:szCs w:val="22"/>
          </w:rPr>
          <w:t>7</w:t>
        </w:r>
      </w:ins>
      <w:del w:id="5" w:author="Matt Callahan" w:date="2021-08-17T08:08:00Z">
        <w:r w:rsidDel="00A6404D">
          <w:rPr>
            <w:sz w:val="22"/>
            <w:szCs w:val="22"/>
          </w:rPr>
          <w:delText>4</w:delText>
        </w:r>
      </w:del>
      <w:r>
        <w:rPr>
          <w:sz w:val="22"/>
          <w:szCs w:val="22"/>
        </w:rPr>
        <w:t xml:space="preserve"> ̊W - 163 ̊W) and eastern (133 ̊W – 14</w:t>
      </w:r>
      <w:ins w:id="6" w:author="Matt Callahan" w:date="2021-08-17T08:08:00Z">
        <w:r w:rsidR="00A6404D">
          <w:rPr>
            <w:sz w:val="22"/>
            <w:szCs w:val="22"/>
          </w:rPr>
          <w:t>7</w:t>
        </w:r>
      </w:ins>
      <w:del w:id="7" w:author="Matt Callahan" w:date="2021-08-17T08:08:00Z">
        <w:r w:rsidDel="00A6404D">
          <w:rPr>
            <w:sz w:val="22"/>
            <w:szCs w:val="22"/>
          </w:rPr>
          <w:delText>4</w:delText>
        </w:r>
      </w:del>
      <w:r>
        <w:rPr>
          <w:sz w:val="22"/>
          <w:szCs w:val="22"/>
        </w:rPr>
        <w:t xml:space="preserve"> ̊W) Gulf of Alaska (WGOA and EGOA, respectively) for depths from 10m – 200m (i.e., on the shelf). Detailed methods are online, including maps of the spatial strata and processing the data in R (github.com/jordanwatson/EcosystemStatusReports/tree/master/SST).</w:t>
      </w:r>
    </w:p>
    <w:p w14:paraId="0000000A" w14:textId="531F0D23" w:rsidR="006A4FF3" w:rsidRDefault="00854084">
      <w:pPr>
        <w:spacing w:after="120"/>
        <w:rPr>
          <w:sz w:val="22"/>
          <w:szCs w:val="22"/>
        </w:rPr>
      </w:pPr>
      <w:r>
        <w:rPr>
          <w:sz w:val="22"/>
          <w:szCs w:val="22"/>
        </w:rPr>
        <w:t xml:space="preserve">We use the earliest complete 30-year time series as the baseline period for mean and standard deviation comparisons although the guidance on such choice varies across studies (e.g., Hobday et al., 2018; Schlegel et al., 2020). </w:t>
      </w:r>
      <w:commentRangeStart w:id="8"/>
      <w:commentRangeStart w:id="9"/>
      <w:commentRangeStart w:id="10"/>
      <w:r>
        <w:rPr>
          <w:sz w:val="22"/>
          <w:szCs w:val="22"/>
        </w:rPr>
        <w:t xml:space="preserve">Three notable differences exist between the current marine heatwave indicators and those previously presented to the North Pacific Fishery Management Council (detailed in </w:t>
      </w:r>
      <w:proofErr w:type="spellStart"/>
      <w:r>
        <w:rPr>
          <w:sz w:val="22"/>
          <w:szCs w:val="22"/>
        </w:rPr>
        <w:t>Barbeaux</w:t>
      </w:r>
      <w:proofErr w:type="spellEnd"/>
      <w:r>
        <w:rPr>
          <w:sz w:val="22"/>
          <w:szCs w:val="22"/>
        </w:rPr>
        <w:t xml:space="preserve"> et al., 2020). First, the current indicator uses a different NOAA SST dataset, with a slightly different time period (beginning 1985 instead of mid-1982) and spatial resolution (the current indicator has finer spatial resolution and thus, more data points within the same region). Given the shorter time series, the 30-year baseline period is necessarily different (198</w:t>
      </w:r>
      <w:r w:rsidR="00D34D9B">
        <w:rPr>
          <w:sz w:val="22"/>
          <w:szCs w:val="22"/>
        </w:rPr>
        <w:t>5</w:t>
      </w:r>
      <w:r>
        <w:rPr>
          <w:sz w:val="22"/>
          <w:szCs w:val="22"/>
        </w:rPr>
        <w:t>-201</w:t>
      </w:r>
      <w:r w:rsidR="00D34D9B">
        <w:rPr>
          <w:sz w:val="22"/>
          <w:szCs w:val="22"/>
        </w:rPr>
        <w:t>4</w:t>
      </w:r>
      <w:r>
        <w:rPr>
          <w:sz w:val="22"/>
          <w:szCs w:val="22"/>
        </w:rPr>
        <w:t xml:space="preserve"> instead of the previous 1983-2012). Finally, the previous indicator was bounded spatially to target management of Pacific cod in the GOA, whereas the current indicator is bounded spatially by the ESR regions for a broader comparison. </w:t>
      </w:r>
      <w:commentRangeEnd w:id="8"/>
      <w:r w:rsidR="00D34D9B">
        <w:rPr>
          <w:rStyle w:val="CommentReference"/>
        </w:rPr>
        <w:commentReference w:id="8"/>
      </w:r>
      <w:commentRangeEnd w:id="9"/>
      <w:r w:rsidR="00392A44">
        <w:rPr>
          <w:rStyle w:val="CommentReference"/>
        </w:rPr>
        <w:commentReference w:id="9"/>
      </w:r>
      <w:commentRangeEnd w:id="10"/>
      <w:r w:rsidR="00FE60CC">
        <w:rPr>
          <w:rStyle w:val="CommentReference"/>
        </w:rPr>
        <w:commentReference w:id="10"/>
      </w:r>
    </w:p>
    <w:p w14:paraId="40FB1FC0" w14:textId="77777777" w:rsidR="000C1677" w:rsidRDefault="00854084">
      <w:pPr>
        <w:spacing w:after="120"/>
        <w:rPr>
          <w:sz w:val="22"/>
          <w:szCs w:val="22"/>
        </w:rPr>
      </w:pPr>
      <w:r>
        <w:rPr>
          <w:b/>
          <w:sz w:val="22"/>
          <w:szCs w:val="22"/>
        </w:rPr>
        <w:t>Status and trends</w:t>
      </w:r>
      <w:r>
        <w:rPr>
          <w:sz w:val="22"/>
          <w:szCs w:val="22"/>
        </w:rPr>
        <w:t xml:space="preserve">: </w:t>
      </w:r>
      <w:r w:rsidR="000C1677">
        <w:rPr>
          <w:sz w:val="22"/>
          <w:szCs w:val="22"/>
        </w:rPr>
        <w:t xml:space="preserve">Much of 2021 has been cooler than the previous few years, with temperatures in both the western and eastern GOA often hovering close to the long term average. Despite this generally cooler pattern, the year started out relatively warm in the western GOA before trending more towards typical temperatures (Fig. 1). </w:t>
      </w:r>
    </w:p>
    <w:p w14:paraId="33FF70ED" w14:textId="0857AE56" w:rsidR="000C1677" w:rsidRDefault="000C1677">
      <w:pPr>
        <w:spacing w:after="120"/>
        <w:rPr>
          <w:sz w:val="22"/>
          <w:szCs w:val="22"/>
        </w:rPr>
      </w:pPr>
      <w:r>
        <w:rPr>
          <w:sz w:val="22"/>
          <w:szCs w:val="22"/>
        </w:rPr>
        <w:lastRenderedPageBreak/>
        <w:t xml:space="preserve">The western GOA remained below marine heatwave status throughout 2021 so far, while the eastern GOA had several brief and moderate events (Fig. 2-3). In comparison to the overall time series of marine heatwave events (Fig. 3), 2021 stands out from the previous half decade as having remarkably few days in marine heatwave status. </w:t>
      </w:r>
    </w:p>
    <w:p w14:paraId="26C7D57D" w14:textId="2608B24B" w:rsidR="00BD3E6E" w:rsidRDefault="00BD3E6E">
      <w:pPr>
        <w:spacing w:after="120"/>
        <w:rPr>
          <w:sz w:val="22"/>
          <w:szCs w:val="22"/>
        </w:rPr>
      </w:pPr>
      <w:r>
        <w:rPr>
          <w:sz w:val="22"/>
          <w:szCs w:val="22"/>
        </w:rPr>
        <w:t xml:space="preserve">An important ecological consideration with marine heatwaves is the extent of a particular area that experiences the warm conditions, and whether there may be thermal refugia for species within that domain. For the brief marine heatwave in </w:t>
      </w:r>
      <w:commentRangeStart w:id="11"/>
      <w:r>
        <w:rPr>
          <w:sz w:val="22"/>
          <w:szCs w:val="22"/>
        </w:rPr>
        <w:t xml:space="preserve">April, ~84% </w:t>
      </w:r>
      <w:commentRangeEnd w:id="11"/>
      <w:r w:rsidR="00116AC2">
        <w:rPr>
          <w:rStyle w:val="CommentReference"/>
        </w:rPr>
        <w:commentReference w:id="11"/>
      </w:r>
      <w:r>
        <w:rPr>
          <w:sz w:val="22"/>
          <w:szCs w:val="22"/>
        </w:rPr>
        <w:t xml:space="preserve">of the satellite pixels analyzed experienced a marine heatwave that week, suggesting that most of the eastern GOA experienced such warming. </w:t>
      </w:r>
    </w:p>
    <w:p w14:paraId="0000000C" w14:textId="4CC4C9D7" w:rsidR="006A4FF3" w:rsidRDefault="00854084">
      <w:pPr>
        <w:spacing w:after="120"/>
        <w:rPr>
          <w:sz w:val="22"/>
          <w:szCs w:val="22"/>
        </w:rPr>
      </w:pPr>
      <w:r>
        <w:rPr>
          <w:sz w:val="22"/>
          <w:szCs w:val="22"/>
        </w:rPr>
        <w:t xml:space="preserve"> </w:t>
      </w:r>
    </w:p>
    <w:p w14:paraId="0000000D" w14:textId="59D2D58F" w:rsidR="006A4FF3" w:rsidRDefault="00854084">
      <w:pPr>
        <w:spacing w:after="120"/>
        <w:rPr>
          <w:sz w:val="22"/>
          <w:szCs w:val="22"/>
        </w:rPr>
      </w:pPr>
      <w:r>
        <w:rPr>
          <w:b/>
          <w:sz w:val="22"/>
          <w:szCs w:val="22"/>
        </w:rPr>
        <w:t>Factors influencing observed trends</w:t>
      </w:r>
      <w:r>
        <w:rPr>
          <w:sz w:val="22"/>
          <w:szCs w:val="22"/>
        </w:rPr>
        <w:t>: The time period illustrated here includes the well-documented “warm blob” period (Bond et al., 2015; Hu et al., 2017) and recent marine heatwaves (2014-2016, 2019) (</w:t>
      </w:r>
      <w:proofErr w:type="spellStart"/>
      <w:r>
        <w:rPr>
          <w:sz w:val="22"/>
          <w:szCs w:val="22"/>
        </w:rPr>
        <w:t>Barbeaux</w:t>
      </w:r>
      <w:proofErr w:type="spellEnd"/>
      <w:r>
        <w:rPr>
          <w:sz w:val="22"/>
          <w:szCs w:val="22"/>
        </w:rPr>
        <w:t xml:space="preserve"> et al., 2020), which are characterized by anomalously warm winters. In 202</w:t>
      </w:r>
      <w:r w:rsidR="000C1677">
        <w:rPr>
          <w:sz w:val="22"/>
          <w:szCs w:val="22"/>
        </w:rPr>
        <w:t xml:space="preserve">1, conditions overall were less remarkable. The spike in April SST in the eastern GOA coincided with unusually warm and calm weather throughout Alaska and thus, </w:t>
      </w:r>
      <w:r w:rsidR="00BD3E6E">
        <w:rPr>
          <w:sz w:val="22"/>
          <w:szCs w:val="22"/>
        </w:rPr>
        <w:t xml:space="preserve">these events may be related. </w:t>
      </w:r>
    </w:p>
    <w:p w14:paraId="0000000E" w14:textId="050A7977" w:rsidR="006A4FF3" w:rsidRDefault="00854084">
      <w:pPr>
        <w:spacing w:after="120"/>
        <w:rPr>
          <w:color w:val="FF0000"/>
          <w:sz w:val="22"/>
          <w:szCs w:val="22"/>
        </w:rPr>
      </w:pPr>
      <w:r>
        <w:rPr>
          <w:sz w:val="22"/>
          <w:szCs w:val="22"/>
        </w:rPr>
        <w:t xml:space="preserve">Many factors can influence sea surface temperatures and subsequently, the formation of MHWs, including a suite of weather, climatic, and oceanographic factors (Holbrook et al., 2019). Meanwhile, defining or contextualizing heatwaves depends upon the selection </w:t>
      </w:r>
      <w:r w:rsidR="00BD3E6E">
        <w:rPr>
          <w:sz w:val="22"/>
          <w:szCs w:val="22"/>
        </w:rPr>
        <w:t xml:space="preserve">of </w:t>
      </w:r>
      <w:r>
        <w:rPr>
          <w:sz w:val="22"/>
          <w:szCs w:val="22"/>
        </w:rPr>
        <w:t>baseline years (198</w:t>
      </w:r>
      <w:r w:rsidR="000C1677">
        <w:rPr>
          <w:sz w:val="22"/>
          <w:szCs w:val="22"/>
        </w:rPr>
        <w:t>5</w:t>
      </w:r>
      <w:r>
        <w:rPr>
          <w:sz w:val="22"/>
          <w:szCs w:val="22"/>
        </w:rPr>
        <w:t>-201</w:t>
      </w:r>
      <w:r w:rsidR="000C1677">
        <w:rPr>
          <w:sz w:val="22"/>
          <w:szCs w:val="22"/>
        </w:rPr>
        <w:t>4</w:t>
      </w:r>
      <w:r>
        <w:rPr>
          <w:sz w:val="22"/>
          <w:szCs w:val="22"/>
        </w:rPr>
        <w:t xml:space="preserve">). As long term climate change leads to warmer temperatures, the baseline used to define ‘normal’ will change as well, requiring consideration of how baseline selection affects our interpretation of deviations from normal and thus, events like </w:t>
      </w:r>
      <w:proofErr w:type="spellStart"/>
      <w:r>
        <w:rPr>
          <w:sz w:val="22"/>
          <w:szCs w:val="22"/>
        </w:rPr>
        <w:t>MHWs</w:t>
      </w:r>
      <w:proofErr w:type="spellEnd"/>
      <w:r>
        <w:rPr>
          <w:sz w:val="22"/>
          <w:szCs w:val="22"/>
        </w:rPr>
        <w:t xml:space="preserve"> (</w:t>
      </w:r>
      <w:proofErr w:type="spellStart"/>
      <w:r>
        <w:rPr>
          <w:sz w:val="22"/>
          <w:szCs w:val="22"/>
        </w:rPr>
        <w:t>Jacox</w:t>
      </w:r>
      <w:proofErr w:type="spellEnd"/>
      <w:r>
        <w:rPr>
          <w:sz w:val="22"/>
          <w:szCs w:val="22"/>
        </w:rPr>
        <w:t xml:space="preserve"> 2019; Schlegel et al., 2020). </w:t>
      </w:r>
      <w:r w:rsidR="00BD3E6E">
        <w:rPr>
          <w:sz w:val="22"/>
          <w:szCs w:val="22"/>
        </w:rPr>
        <w:t>The more warm years that are included in the baseline, the warmer that baseline will appear.</w:t>
      </w:r>
    </w:p>
    <w:p w14:paraId="0000000F" w14:textId="34BC0017" w:rsidR="006A4FF3" w:rsidRDefault="00854084">
      <w:pPr>
        <w:spacing w:after="120"/>
        <w:rPr>
          <w:sz w:val="22"/>
          <w:szCs w:val="22"/>
        </w:rPr>
      </w:pPr>
      <w:r>
        <w:rPr>
          <w:b/>
          <w:sz w:val="22"/>
          <w:szCs w:val="22"/>
        </w:rPr>
        <w:t>Implications</w:t>
      </w:r>
      <w:r>
        <w:rPr>
          <w:sz w:val="22"/>
          <w:szCs w:val="22"/>
        </w:rPr>
        <w:t xml:space="preserve">: </w:t>
      </w:r>
      <w:proofErr w:type="spellStart"/>
      <w:r>
        <w:rPr>
          <w:sz w:val="22"/>
          <w:szCs w:val="22"/>
        </w:rPr>
        <w:t>Barbeaux</w:t>
      </w:r>
      <w:proofErr w:type="spellEnd"/>
      <w:r>
        <w:rPr>
          <w:sz w:val="22"/>
          <w:szCs w:val="22"/>
        </w:rPr>
        <w:t xml:space="preserve"> et al. (2020) provide tangible evidence for the potential implications of warming conditions on groundfish, in particular Pacific cod. </w:t>
      </w:r>
      <w:proofErr w:type="spellStart"/>
      <w:r>
        <w:rPr>
          <w:sz w:val="22"/>
          <w:szCs w:val="22"/>
        </w:rPr>
        <w:t>Holsman</w:t>
      </w:r>
      <w:proofErr w:type="spellEnd"/>
      <w:r>
        <w:rPr>
          <w:sz w:val="22"/>
          <w:szCs w:val="22"/>
        </w:rPr>
        <w:t xml:space="preserve"> et al. (2020) further emphasize the risk of warming conditions on </w:t>
      </w:r>
      <w:proofErr w:type="spellStart"/>
      <w:r>
        <w:rPr>
          <w:sz w:val="22"/>
          <w:szCs w:val="22"/>
        </w:rPr>
        <w:t>gadid</w:t>
      </w:r>
      <w:proofErr w:type="spellEnd"/>
      <w:r>
        <w:rPr>
          <w:sz w:val="22"/>
          <w:szCs w:val="22"/>
        </w:rPr>
        <w:t xml:space="preserve"> populations but highlight the value of an ecosystem-based management approach for buffering the impacts of projected temperature increases and more frequent </w:t>
      </w:r>
      <w:ins w:id="12" w:author="Matt Callahan" w:date="2021-08-16T16:24:00Z">
        <w:r w:rsidR="00392A44">
          <w:rPr>
            <w:sz w:val="22"/>
            <w:szCs w:val="22"/>
          </w:rPr>
          <w:t xml:space="preserve">marine heatwaves. </w:t>
        </w:r>
      </w:ins>
      <w:r>
        <w:rPr>
          <w:sz w:val="22"/>
          <w:szCs w:val="22"/>
        </w:rPr>
        <w:t>The approximately average 202</w:t>
      </w:r>
      <w:ins w:id="13" w:author="Matt Callahan" w:date="2021-08-17T12:11:00Z">
        <w:r w:rsidR="00116AC2">
          <w:rPr>
            <w:sz w:val="22"/>
            <w:szCs w:val="22"/>
          </w:rPr>
          <w:t>1</w:t>
        </w:r>
      </w:ins>
      <w:del w:id="14" w:author="Matt Callahan" w:date="2021-08-17T12:11:00Z">
        <w:r w:rsidDel="00116AC2">
          <w:rPr>
            <w:sz w:val="22"/>
            <w:szCs w:val="22"/>
          </w:rPr>
          <w:delText>0</w:delText>
        </w:r>
      </w:del>
      <w:r>
        <w:rPr>
          <w:sz w:val="22"/>
          <w:szCs w:val="22"/>
        </w:rPr>
        <w:t xml:space="preserve"> winter and spring SST values across GOA, and summer SST in EGOA, provide improved conditions over 2019 for spawning, zooplankton quality and quantity, and fish metabolic demands. While the WGOA summer SST was oscillating around the heat wave threshold, the duration and intensity of warm temperatures does not equate to previous heatwave years and it is uncertain how and if the warmth will impact the marine environment. </w:t>
      </w:r>
    </w:p>
    <w:p w14:paraId="00000010" w14:textId="77777777" w:rsidR="006A4FF3" w:rsidRDefault="006A4FF3">
      <w:pPr>
        <w:spacing w:after="120"/>
        <w:rPr>
          <w:sz w:val="22"/>
          <w:szCs w:val="22"/>
        </w:rPr>
      </w:pPr>
    </w:p>
    <w:p w14:paraId="00000011" w14:textId="77777777" w:rsidR="006A4FF3" w:rsidRDefault="00854084">
      <w:pPr>
        <w:widowControl w:val="0"/>
        <w:spacing w:after="120"/>
        <w:rPr>
          <w:sz w:val="22"/>
          <w:szCs w:val="22"/>
        </w:rPr>
      </w:pPr>
      <w:r>
        <w:rPr>
          <w:b/>
          <w:sz w:val="22"/>
          <w:szCs w:val="22"/>
        </w:rPr>
        <w:t>Literature Cited</w:t>
      </w:r>
    </w:p>
    <w:p w14:paraId="5924EF0E" w14:textId="77777777" w:rsidR="00392A44" w:rsidRDefault="00854084">
      <w:pPr>
        <w:widowControl w:val="0"/>
        <w:spacing w:after="120"/>
        <w:rPr>
          <w:ins w:id="15" w:author="Matt Callahan" w:date="2021-08-16T16:24:00Z"/>
          <w:sz w:val="22"/>
          <w:szCs w:val="22"/>
        </w:rPr>
      </w:pPr>
      <w:proofErr w:type="spellStart"/>
      <w:r>
        <w:rPr>
          <w:sz w:val="22"/>
          <w:szCs w:val="22"/>
        </w:rPr>
        <w:t>Barbeaux</w:t>
      </w:r>
      <w:proofErr w:type="spellEnd"/>
      <w:r>
        <w:rPr>
          <w:sz w:val="22"/>
          <w:szCs w:val="22"/>
        </w:rPr>
        <w:t xml:space="preserve">, </w:t>
      </w:r>
      <w:proofErr w:type="spellStart"/>
      <w:r>
        <w:rPr>
          <w:sz w:val="22"/>
          <w:szCs w:val="22"/>
        </w:rPr>
        <w:t>S.J</w:t>
      </w:r>
      <w:proofErr w:type="spellEnd"/>
      <w:r>
        <w:rPr>
          <w:sz w:val="22"/>
          <w:szCs w:val="22"/>
        </w:rPr>
        <w:t xml:space="preserve">., </w:t>
      </w:r>
      <w:proofErr w:type="spellStart"/>
      <w:r>
        <w:rPr>
          <w:sz w:val="22"/>
          <w:szCs w:val="22"/>
        </w:rPr>
        <w:t>Holsman</w:t>
      </w:r>
      <w:proofErr w:type="spellEnd"/>
      <w:r>
        <w:rPr>
          <w:sz w:val="22"/>
          <w:szCs w:val="22"/>
        </w:rPr>
        <w:t xml:space="preserve">, K. and </w:t>
      </w:r>
      <w:proofErr w:type="spellStart"/>
      <w:r>
        <w:rPr>
          <w:sz w:val="22"/>
          <w:szCs w:val="22"/>
        </w:rPr>
        <w:t>Zador</w:t>
      </w:r>
      <w:proofErr w:type="spellEnd"/>
      <w:r>
        <w:rPr>
          <w:sz w:val="22"/>
          <w:szCs w:val="22"/>
        </w:rPr>
        <w:t>, S., 2020. Marine heatwave stress test of ecosystem-based fisheries management in the Gulf of Alaska Pacific cod fishery. </w:t>
      </w:r>
      <w:r>
        <w:rPr>
          <w:i/>
          <w:sz w:val="22"/>
          <w:szCs w:val="22"/>
        </w:rPr>
        <w:t>Frontiers in Marine Science</w:t>
      </w:r>
      <w:r>
        <w:rPr>
          <w:sz w:val="22"/>
          <w:szCs w:val="22"/>
        </w:rPr>
        <w:t xml:space="preserve">, 7:703 </w:t>
      </w:r>
    </w:p>
    <w:p w14:paraId="0580B160" w14:textId="77777777" w:rsidR="00392A44" w:rsidRDefault="00392A44" w:rsidP="00392A44">
      <w:pPr>
        <w:widowControl w:val="0"/>
        <w:spacing w:after="120"/>
        <w:rPr>
          <w:ins w:id="16" w:author="Matt Callahan" w:date="2021-08-16T16:24:00Z"/>
          <w:rStyle w:val="Hyperlink"/>
          <w:sz w:val="22"/>
          <w:szCs w:val="22"/>
        </w:rPr>
      </w:pPr>
      <w:ins w:id="17" w:author="Matt Callahan" w:date="2021-08-16T16:24:00Z">
        <w:r>
          <w:rPr>
            <w:rStyle w:val="Hyperlink"/>
            <w:sz w:val="22"/>
            <w:szCs w:val="22"/>
          </w:rPr>
          <w:t xml:space="preserve">von Biela, V. R., </w:t>
        </w:r>
        <w:proofErr w:type="spellStart"/>
        <w:r>
          <w:rPr>
            <w:rStyle w:val="Hyperlink"/>
            <w:sz w:val="22"/>
            <w:szCs w:val="22"/>
          </w:rPr>
          <w:t>Arimitsu</w:t>
        </w:r>
        <w:proofErr w:type="spellEnd"/>
        <w:r>
          <w:rPr>
            <w:rStyle w:val="Hyperlink"/>
            <w:sz w:val="22"/>
            <w:szCs w:val="22"/>
          </w:rPr>
          <w:t xml:space="preserve">, M. L., Piatt, J. F., Heflin, B., Schoen, S. K., Trowbridge, J. L., &amp; Clawson, C. M. (2019). Extreme reduction in nutritional value of a key forage fish during the Pacific marine heatwave of 2014-2016. </w:t>
        </w:r>
        <w:r>
          <w:rPr>
            <w:rStyle w:val="Hyperlink"/>
            <w:i/>
            <w:sz w:val="22"/>
            <w:szCs w:val="22"/>
          </w:rPr>
          <w:t>Marine Ecology Progress Series</w:t>
        </w:r>
        <w:r>
          <w:rPr>
            <w:rStyle w:val="Hyperlink"/>
            <w:sz w:val="22"/>
            <w:szCs w:val="22"/>
          </w:rPr>
          <w:t>, 613, 171-182.</w:t>
        </w:r>
      </w:ins>
    </w:p>
    <w:p w14:paraId="00000012" w14:textId="7226E4D0" w:rsidR="006A4FF3" w:rsidRDefault="00B846AC">
      <w:pPr>
        <w:widowControl w:val="0"/>
        <w:spacing w:after="120"/>
        <w:rPr>
          <w:sz w:val="22"/>
          <w:szCs w:val="22"/>
        </w:rPr>
      </w:pPr>
      <w:hyperlink r:id="rId8">
        <w:r w:rsidR="00854084">
          <w:rPr>
            <w:color w:val="0000FF"/>
            <w:sz w:val="22"/>
            <w:szCs w:val="22"/>
            <w:u w:val="single"/>
          </w:rPr>
          <w:t>doi.org/10.3389/fmars.2020.00703</w:t>
        </w:r>
      </w:hyperlink>
    </w:p>
    <w:p w14:paraId="00000013" w14:textId="77777777" w:rsidR="006A4FF3" w:rsidRDefault="00854084">
      <w:pPr>
        <w:widowControl w:val="0"/>
        <w:spacing w:after="120"/>
        <w:rPr>
          <w:sz w:val="22"/>
          <w:szCs w:val="22"/>
        </w:rPr>
      </w:pPr>
      <w:r>
        <w:rPr>
          <w:sz w:val="22"/>
          <w:szCs w:val="22"/>
        </w:rPr>
        <w:t xml:space="preserve">Bond, N.A., M.F. Cronin, H. Freeland, and N. Mantua. 2015. Causes and impacts of the 2014 anomaly in the NE Pacific. Geophysical Research Letters 42:3414–3420. </w:t>
      </w:r>
    </w:p>
    <w:p w14:paraId="00000014" w14:textId="77777777" w:rsidR="006A4FF3" w:rsidRDefault="006A4FF3">
      <w:pPr>
        <w:rPr>
          <w:sz w:val="22"/>
          <w:szCs w:val="22"/>
        </w:rPr>
      </w:pPr>
    </w:p>
    <w:p w14:paraId="00000015" w14:textId="77777777" w:rsidR="006A4FF3" w:rsidRDefault="00854084">
      <w:pPr>
        <w:rPr>
          <w:sz w:val="22"/>
          <w:szCs w:val="22"/>
        </w:rPr>
      </w:pPr>
      <w:r>
        <w:rPr>
          <w:sz w:val="22"/>
          <w:szCs w:val="22"/>
        </w:rPr>
        <w:lastRenderedPageBreak/>
        <w:t xml:space="preserve">Hobday, A. J., Alexander, L. V., Perkins, S. E., </w:t>
      </w:r>
      <w:proofErr w:type="spellStart"/>
      <w:r>
        <w:rPr>
          <w:sz w:val="22"/>
          <w:szCs w:val="22"/>
        </w:rPr>
        <w:t>Smale</w:t>
      </w:r>
      <w:proofErr w:type="spellEnd"/>
      <w:r>
        <w:rPr>
          <w:sz w:val="22"/>
          <w:szCs w:val="22"/>
        </w:rPr>
        <w:t xml:space="preserve">, D. A., Straub, S. C., Oliver, E. C. J., et al. 2016. A hierarchical approach to defining marine heatwaves. Progress in Oceanography, 141, 227–238. </w:t>
      </w:r>
      <w:hyperlink r:id="rId9">
        <w:r>
          <w:rPr>
            <w:color w:val="1155CC"/>
            <w:sz w:val="22"/>
            <w:szCs w:val="22"/>
            <w:u w:val="single"/>
          </w:rPr>
          <w:t>https://doi.org/10.1016/j.pocean.2015.12.014</w:t>
        </w:r>
      </w:hyperlink>
    </w:p>
    <w:p w14:paraId="00000016" w14:textId="77777777" w:rsidR="006A4FF3" w:rsidRDefault="006A4FF3">
      <w:pPr>
        <w:rPr>
          <w:sz w:val="22"/>
          <w:szCs w:val="22"/>
        </w:rPr>
      </w:pPr>
    </w:p>
    <w:p w14:paraId="00000017" w14:textId="77777777" w:rsidR="006A4FF3" w:rsidRDefault="00854084">
      <w:pPr>
        <w:rPr>
          <w:sz w:val="22"/>
          <w:szCs w:val="22"/>
        </w:rPr>
      </w:pPr>
      <w:r>
        <w:rPr>
          <w:sz w:val="22"/>
          <w:szCs w:val="22"/>
        </w:rPr>
        <w:t xml:space="preserve">Hobday, A. J., Oliver, E. C. J., Gupta, A. S., </w:t>
      </w:r>
      <w:proofErr w:type="spellStart"/>
      <w:r>
        <w:rPr>
          <w:sz w:val="22"/>
          <w:szCs w:val="22"/>
        </w:rPr>
        <w:t>Benthuysen</w:t>
      </w:r>
      <w:proofErr w:type="spellEnd"/>
      <w:r>
        <w:rPr>
          <w:sz w:val="22"/>
          <w:szCs w:val="22"/>
        </w:rPr>
        <w:t xml:space="preserve">, J. A., Burrows, M. T., </w:t>
      </w:r>
      <w:proofErr w:type="spellStart"/>
      <w:r>
        <w:rPr>
          <w:sz w:val="22"/>
          <w:szCs w:val="22"/>
        </w:rPr>
        <w:t>Donat</w:t>
      </w:r>
      <w:proofErr w:type="spellEnd"/>
      <w:r>
        <w:rPr>
          <w:sz w:val="22"/>
          <w:szCs w:val="22"/>
        </w:rPr>
        <w:t>, M. G., et al. 2018. Categorizing and naming marine heatwaves. </w:t>
      </w:r>
      <w:r>
        <w:rPr>
          <w:i/>
          <w:sz w:val="22"/>
          <w:szCs w:val="22"/>
        </w:rPr>
        <w:t>Oceanography</w:t>
      </w:r>
      <w:r>
        <w:rPr>
          <w:sz w:val="22"/>
          <w:szCs w:val="22"/>
        </w:rPr>
        <w:t xml:space="preserve"> 31, 162–173. </w:t>
      </w:r>
      <w:proofErr w:type="spellStart"/>
      <w:r>
        <w:rPr>
          <w:sz w:val="22"/>
          <w:szCs w:val="22"/>
        </w:rPr>
        <w:t>doi</w:t>
      </w:r>
      <w:proofErr w:type="spellEnd"/>
      <w:r>
        <w:rPr>
          <w:sz w:val="22"/>
          <w:szCs w:val="22"/>
        </w:rPr>
        <w:t>: 10.5670/</w:t>
      </w:r>
      <w:proofErr w:type="spellStart"/>
      <w:r>
        <w:rPr>
          <w:sz w:val="22"/>
          <w:szCs w:val="22"/>
        </w:rPr>
        <w:t>oceanog.2018.5205</w:t>
      </w:r>
      <w:proofErr w:type="spellEnd"/>
    </w:p>
    <w:p w14:paraId="00000018" w14:textId="77777777" w:rsidR="006A4FF3" w:rsidRDefault="006A4FF3">
      <w:pPr>
        <w:rPr>
          <w:sz w:val="22"/>
          <w:szCs w:val="22"/>
        </w:rPr>
      </w:pPr>
    </w:p>
    <w:p w14:paraId="00000019" w14:textId="77777777" w:rsidR="006A4FF3" w:rsidRDefault="00854084">
      <w:pPr>
        <w:rPr>
          <w:sz w:val="22"/>
          <w:szCs w:val="22"/>
        </w:rPr>
      </w:pPr>
      <w:r>
        <w:rPr>
          <w:sz w:val="22"/>
          <w:szCs w:val="22"/>
        </w:rPr>
        <w:t xml:space="preserve">Holbrook, N. J., Scannell, H. A., Sen Gupta, A., </w:t>
      </w:r>
      <w:proofErr w:type="spellStart"/>
      <w:r>
        <w:rPr>
          <w:sz w:val="22"/>
          <w:szCs w:val="22"/>
        </w:rPr>
        <w:t>Benthuysen</w:t>
      </w:r>
      <w:proofErr w:type="spellEnd"/>
      <w:r>
        <w:rPr>
          <w:sz w:val="22"/>
          <w:szCs w:val="22"/>
        </w:rPr>
        <w:t xml:space="preserve">, J. A., Feng, M., Oliver, E. C. J., et al.. 2019. A global assessment of marine heatwaves and their drivers. Nature Communications, 10(1), 1–13. </w:t>
      </w:r>
      <w:hyperlink r:id="rId10">
        <w:r>
          <w:rPr>
            <w:color w:val="1155CC"/>
            <w:sz w:val="22"/>
            <w:szCs w:val="22"/>
            <w:u w:val="single"/>
          </w:rPr>
          <w:t>https://doi.org/10.1038/s41467-019-10206-z</w:t>
        </w:r>
      </w:hyperlink>
    </w:p>
    <w:p w14:paraId="0000001A" w14:textId="77777777" w:rsidR="006A4FF3" w:rsidRDefault="006A4FF3">
      <w:pPr>
        <w:rPr>
          <w:sz w:val="22"/>
          <w:szCs w:val="22"/>
        </w:rPr>
      </w:pPr>
    </w:p>
    <w:p w14:paraId="0000001B" w14:textId="77777777" w:rsidR="006A4FF3" w:rsidRDefault="00854084">
      <w:pPr>
        <w:rPr>
          <w:sz w:val="22"/>
          <w:szCs w:val="22"/>
        </w:rPr>
      </w:pPr>
      <w:proofErr w:type="spellStart"/>
      <w:r>
        <w:rPr>
          <w:sz w:val="22"/>
          <w:szCs w:val="22"/>
        </w:rPr>
        <w:t>Holsman</w:t>
      </w:r>
      <w:proofErr w:type="spellEnd"/>
      <w:r>
        <w:rPr>
          <w:sz w:val="22"/>
          <w:szCs w:val="22"/>
        </w:rPr>
        <w:t xml:space="preserve">, K.K., </w:t>
      </w:r>
      <w:proofErr w:type="spellStart"/>
      <w:r>
        <w:rPr>
          <w:sz w:val="22"/>
          <w:szCs w:val="22"/>
        </w:rPr>
        <w:t>Haynie</w:t>
      </w:r>
      <w:proofErr w:type="spellEnd"/>
      <w:r>
        <w:rPr>
          <w:sz w:val="22"/>
          <w:szCs w:val="22"/>
        </w:rPr>
        <w:t xml:space="preserve">, </w:t>
      </w:r>
      <w:proofErr w:type="spellStart"/>
      <w:r>
        <w:rPr>
          <w:sz w:val="22"/>
          <w:szCs w:val="22"/>
        </w:rPr>
        <w:t>A.C</w:t>
      </w:r>
      <w:proofErr w:type="spellEnd"/>
      <w:r>
        <w:rPr>
          <w:sz w:val="22"/>
          <w:szCs w:val="22"/>
        </w:rPr>
        <w:t xml:space="preserve">., Hollowed, A.B. et al. 2020. Ecosystem-based fisheries management forestalls climate-driven collapse. Nat </w:t>
      </w:r>
      <w:proofErr w:type="spellStart"/>
      <w:r>
        <w:rPr>
          <w:sz w:val="22"/>
          <w:szCs w:val="22"/>
        </w:rPr>
        <w:t>Commun</w:t>
      </w:r>
      <w:proofErr w:type="spellEnd"/>
      <w:r>
        <w:rPr>
          <w:sz w:val="22"/>
          <w:szCs w:val="22"/>
        </w:rPr>
        <w:t xml:space="preserve"> 11, 4579 . </w:t>
      </w:r>
      <w:hyperlink r:id="rId11">
        <w:r>
          <w:rPr>
            <w:color w:val="1155CC"/>
            <w:sz w:val="22"/>
            <w:szCs w:val="22"/>
            <w:u w:val="single"/>
          </w:rPr>
          <w:t>https://doi.org/10.1038/s41467-020-18300-3</w:t>
        </w:r>
      </w:hyperlink>
    </w:p>
    <w:p w14:paraId="0000001C" w14:textId="77777777" w:rsidR="006A4FF3" w:rsidRDefault="006A4FF3">
      <w:pPr>
        <w:rPr>
          <w:sz w:val="22"/>
          <w:szCs w:val="22"/>
        </w:rPr>
      </w:pPr>
    </w:p>
    <w:p w14:paraId="0000001D" w14:textId="77777777" w:rsidR="006A4FF3" w:rsidRDefault="00854084">
      <w:pPr>
        <w:rPr>
          <w:sz w:val="22"/>
          <w:szCs w:val="22"/>
        </w:rPr>
      </w:pPr>
      <w:r>
        <w:rPr>
          <w:sz w:val="22"/>
          <w:szCs w:val="22"/>
        </w:rPr>
        <w:t>Hu, Z.Z., A. Kumar, B. Jha, J. Zhu, and B. Huang. 2017. Persistence and predictions of the remarkable warm anomaly in the northeastern Pacific Ocean during 2014–16. Journal of Climate 30(2):689-702.</w:t>
      </w:r>
    </w:p>
    <w:p w14:paraId="0000001E" w14:textId="77777777" w:rsidR="006A4FF3" w:rsidRDefault="006A4FF3"/>
    <w:p w14:paraId="0000001F" w14:textId="77777777" w:rsidR="006A4FF3" w:rsidRDefault="00854084">
      <w:proofErr w:type="spellStart"/>
      <w:r>
        <w:t>Jacox</w:t>
      </w:r>
      <w:proofErr w:type="spellEnd"/>
      <w:r>
        <w:t xml:space="preserve"> </w:t>
      </w:r>
      <w:proofErr w:type="spellStart"/>
      <w:r>
        <w:t>M.G</w:t>
      </w:r>
      <w:proofErr w:type="spellEnd"/>
      <w:r>
        <w:t>. 2019. Marine heatwaves in a changing climate. Nature. 571: 485-487.</w:t>
      </w:r>
    </w:p>
    <w:p w14:paraId="00000020" w14:textId="77777777" w:rsidR="006A4FF3" w:rsidRDefault="006A4FF3"/>
    <w:p w14:paraId="00000021" w14:textId="77777777" w:rsidR="006A4FF3" w:rsidRDefault="00854084">
      <w:r>
        <w:t xml:space="preserve">Laurel, B. J., &amp; Rogers, L. A. 2020. Loss of spawning habitat and </w:t>
      </w:r>
      <w:proofErr w:type="spellStart"/>
      <w:r>
        <w:t>prerecruits</w:t>
      </w:r>
      <w:proofErr w:type="spellEnd"/>
      <w:r>
        <w:t xml:space="preserve"> of Pacific cod during a Gulf of Alaska heatwave. Canadian Journal of Fisheries and Aquatic Sciences, 77(4), 644-650.</w:t>
      </w:r>
    </w:p>
    <w:p w14:paraId="00000022" w14:textId="77777777" w:rsidR="006A4FF3" w:rsidRDefault="006A4FF3"/>
    <w:p w14:paraId="00000023" w14:textId="77777777" w:rsidR="006A4FF3" w:rsidRDefault="00854084">
      <w:r>
        <w:t>Schlegel, R.W., Oliver, E.C., Hobday, A.J. and Smit, A.J., 2019. Detecting marine heatwaves with sub-optimal data. </w:t>
      </w:r>
      <w:r>
        <w:rPr>
          <w:i/>
        </w:rPr>
        <w:t>Frontiers in Marine Science</w:t>
      </w:r>
      <w:r>
        <w:t>, </w:t>
      </w:r>
      <w:r>
        <w:rPr>
          <w:i/>
        </w:rPr>
        <w:t>6</w:t>
      </w:r>
      <w:r>
        <w:t>, p.737.</w:t>
      </w:r>
    </w:p>
    <w:p w14:paraId="00000024" w14:textId="77777777" w:rsidR="006A4FF3" w:rsidRDefault="00854084">
      <w:r>
        <w:br/>
        <w:t xml:space="preserve">Yang, Q., </w:t>
      </w:r>
      <w:proofErr w:type="spellStart"/>
      <w:r>
        <w:t>Cokelet</w:t>
      </w:r>
      <w:proofErr w:type="spellEnd"/>
      <w:r>
        <w:t xml:space="preserve">, E.D., </w:t>
      </w:r>
      <w:proofErr w:type="spellStart"/>
      <w:r>
        <w:t>Stabeno</w:t>
      </w:r>
      <w:proofErr w:type="spellEnd"/>
      <w:r>
        <w:t xml:space="preserve">, </w:t>
      </w:r>
      <w:proofErr w:type="spellStart"/>
      <w:r>
        <w:t>P.J</w:t>
      </w:r>
      <w:proofErr w:type="spellEnd"/>
      <w:r>
        <w:t xml:space="preserve">., et al. How “The Blob” affected groundfish distributions in the Gulf of Alaska. Fish </w:t>
      </w:r>
      <w:proofErr w:type="spellStart"/>
      <w:r>
        <w:t>Oceanogr</w:t>
      </w:r>
      <w:proofErr w:type="spellEnd"/>
      <w:r>
        <w:t>. 2019; 28: 434– 453. https://doi.org/10.1111/fog.12422</w:t>
      </w:r>
    </w:p>
    <w:p w14:paraId="00000025" w14:textId="77777777" w:rsidR="006A4FF3" w:rsidRDefault="006A4FF3">
      <w:pPr>
        <w:rPr>
          <w:b/>
        </w:rPr>
      </w:pPr>
    </w:p>
    <w:p w14:paraId="00000026" w14:textId="0DC2705A" w:rsidR="006A4FF3" w:rsidRDefault="006A4FF3">
      <w:pPr>
        <w:rPr>
          <w:b/>
        </w:rPr>
      </w:pPr>
    </w:p>
    <w:p w14:paraId="775CD873" w14:textId="3FE8B6FA" w:rsidR="007E6331" w:rsidRDefault="007E6331">
      <w:pPr>
        <w:rPr>
          <w:b/>
        </w:rPr>
      </w:pPr>
    </w:p>
    <w:p w14:paraId="5DC070C1" w14:textId="77777777" w:rsidR="007E6331" w:rsidRDefault="007E6331">
      <w:pPr>
        <w:rPr>
          <w:b/>
        </w:rPr>
      </w:pPr>
    </w:p>
    <w:p w14:paraId="00000027" w14:textId="4BF4EA04" w:rsidR="006A4FF3" w:rsidRDefault="00854084">
      <w:r>
        <w:rPr>
          <w:b/>
        </w:rPr>
        <w:t xml:space="preserve">Figure 1. </w:t>
      </w:r>
      <w:r>
        <w:t>Seasonal sea surface temperatures (SST) for Gulf of Alaska ecosystem regions. Lines illustrate the 202</w:t>
      </w:r>
      <w:r w:rsidR="007E6331">
        <w:t>1</w:t>
      </w:r>
      <w:r>
        <w:t xml:space="preserve"> SST (orange), 20</w:t>
      </w:r>
      <w:r w:rsidR="007E6331">
        <w:t>20</w:t>
      </w:r>
      <w:r>
        <w:t xml:space="preserve"> SST (blue), 30-year mean SST (black), and each of the 1985-2018 SST (gray) time series. </w:t>
      </w:r>
    </w:p>
    <w:p w14:paraId="00000028" w14:textId="77777777" w:rsidR="006A4FF3" w:rsidRDefault="006A4FF3">
      <w:pPr>
        <w:rPr>
          <w:b/>
        </w:rPr>
      </w:pPr>
    </w:p>
    <w:p w14:paraId="0000002A" w14:textId="52875FEB" w:rsidR="006A4FF3" w:rsidRDefault="006A4FF3">
      <w:pPr>
        <w:rPr>
          <w:b/>
        </w:rPr>
      </w:pPr>
    </w:p>
    <w:p w14:paraId="0000002B" w14:textId="77777777" w:rsidR="006A4FF3" w:rsidRDefault="006A4FF3"/>
    <w:p w14:paraId="0000002C" w14:textId="5BCB277A" w:rsidR="006A4FF3" w:rsidRDefault="00854084">
      <w:r>
        <w:rPr>
          <w:b/>
        </w:rPr>
        <w:t xml:space="preserve">Figure 2. </w:t>
      </w:r>
      <w:sdt>
        <w:sdtPr>
          <w:tag w:val="goog_rdk_0"/>
          <w:id w:val="1113403240"/>
        </w:sdtPr>
        <w:sdtEndPr/>
        <w:sdtContent/>
      </w:sdt>
      <w:sdt>
        <w:sdtPr>
          <w:tag w:val="goog_rdk_1"/>
          <w:id w:val="176085963"/>
        </w:sdtPr>
        <w:sdtEndPr/>
        <w:sdtContent/>
      </w:sdt>
      <w:r>
        <w:t xml:space="preserve">Marine heatwave (MHW) status during the last three years. Filled (yellow) areas depict MHW events. Black lines represent the 30-year baseline (smoothed line) and observed daily sea surface temperatures (jagged line). Faint grey dotted lines illustrate the MHW severity thresholds in increasing order (moderate, strong). </w:t>
      </w:r>
    </w:p>
    <w:p w14:paraId="0000002D" w14:textId="77777777" w:rsidR="006A4FF3" w:rsidRDefault="006A4FF3"/>
    <w:p w14:paraId="0000002F" w14:textId="19616644" w:rsidR="006A4FF3" w:rsidRDefault="006A4FF3"/>
    <w:p w14:paraId="00000030" w14:textId="5A2B8482" w:rsidR="006A4FF3" w:rsidRDefault="00854084">
      <w:r>
        <w:rPr>
          <w:b/>
        </w:rPr>
        <w:t xml:space="preserve">Figure 3. </w:t>
      </w:r>
      <w:r>
        <w:t xml:space="preserve">Number of days during which marine heatwave conditions persisted in a given year. </w:t>
      </w:r>
      <w:r w:rsidR="002800B2">
        <w:t>Seasons are summer (Jun - Aug), fall (Sept – Nov), winter (Dec – Feb), spring (Mar – Jun). Years are shifted to include complete seasons so December of a calendar year is grouped with the following year to aggregate winter data (e.g., Dec 20</w:t>
      </w:r>
      <w:r w:rsidR="007E6331">
        <w:t>20</w:t>
      </w:r>
      <w:r w:rsidR="002800B2">
        <w:t xml:space="preserve"> occurs with winter of 202</w:t>
      </w:r>
      <w:r w:rsidR="007E6331">
        <w:t>1</w:t>
      </w:r>
      <w:r w:rsidR="002800B2">
        <w:t>).</w:t>
      </w:r>
    </w:p>
    <w:sectPr w:rsidR="006A4FF3">
      <w:pgSz w:w="12240" w:h="15840"/>
      <w:pgMar w:top="1920" w:right="1440" w:bottom="1920" w:left="1440" w:header="1440" w:footer="144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Jordan Watson" w:date="2021-08-12T10:56:00Z" w:initials="JTW">
    <w:p w14:paraId="05640D8F" w14:textId="6CB84683" w:rsidR="00D34D9B" w:rsidRDefault="00D34D9B">
      <w:pPr>
        <w:pStyle w:val="CommentText"/>
      </w:pPr>
      <w:r>
        <w:rPr>
          <w:rStyle w:val="CommentReference"/>
        </w:rPr>
        <w:annotationRef/>
      </w:r>
      <w:r>
        <w:t>Bridget – remove this or still leave it from last year?</w:t>
      </w:r>
    </w:p>
  </w:comment>
  <w:comment w:id="9" w:author="Matt Callahan" w:date="2021-08-16T16:22:00Z" w:initials="MC">
    <w:p w14:paraId="763845B8" w14:textId="627308D6" w:rsidR="00392A44" w:rsidRDefault="00392A44">
      <w:pPr>
        <w:pStyle w:val="CommentText"/>
      </w:pPr>
      <w:r>
        <w:rPr>
          <w:rStyle w:val="CommentReference"/>
        </w:rPr>
        <w:annotationRef/>
      </w:r>
      <w:r>
        <w:t xml:space="preserve">Different Depth filter too, Steve uses &lt;300m, which I bet contributes most to the differences Bridget identified. </w:t>
      </w:r>
    </w:p>
  </w:comment>
  <w:comment w:id="10" w:author="Matt Callahan" w:date="2021-08-17T11:55:00Z" w:initials="MC">
    <w:p w14:paraId="1CB2337E" w14:textId="039BD427" w:rsidR="00FE60CC" w:rsidRDefault="00FE60CC">
      <w:pPr>
        <w:pStyle w:val="CommentText"/>
      </w:pPr>
      <w:r>
        <w:rPr>
          <w:rStyle w:val="CommentReference"/>
        </w:rPr>
        <w:annotationRef/>
      </w:r>
      <w:r>
        <w:t xml:space="preserve">Actually </w:t>
      </w:r>
      <w:r w:rsidR="008A6545">
        <w:t xml:space="preserve">the different baseline period, with 2014 in the CRW. Is probably the biggest contributor. </w:t>
      </w:r>
    </w:p>
  </w:comment>
  <w:comment w:id="11" w:author="Matt Callahan" w:date="2021-08-17T12:08:00Z" w:initials="MC">
    <w:p w14:paraId="6A083D3D" w14:textId="03EB6D7B" w:rsidR="00116AC2" w:rsidRDefault="00116AC2">
      <w:pPr>
        <w:pStyle w:val="CommentText"/>
      </w:pPr>
      <w:r>
        <w:rPr>
          <w:rStyle w:val="CommentReference"/>
        </w:rPr>
        <w:annotationRef/>
      </w:r>
      <w:r>
        <w:t xml:space="preserve">That would be an interesting metric, % pixels warmer than </w:t>
      </w:r>
      <w:proofErr w:type="spellStart"/>
      <w:r>
        <w:t>mhw</w:t>
      </w:r>
      <w:proofErr w:type="spellEnd"/>
      <w:r>
        <w:t xml:space="preserve"> threshold.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640D8F" w15:done="0"/>
  <w15:commentEx w15:paraId="763845B8" w15:paraIdParent="05640D8F" w15:done="0"/>
  <w15:commentEx w15:paraId="1CB2337E" w15:paraIdParent="05640D8F" w15:done="0"/>
  <w15:commentEx w15:paraId="6A083D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640D8F" w16cid:durableId="24C50EA7"/>
  <w16cid:commentId w16cid:paraId="763845B8" w16cid:durableId="24C50F5D"/>
  <w16cid:commentId w16cid:paraId="1CB2337E" w16cid:durableId="24C6222B"/>
  <w16cid:commentId w16cid:paraId="6A083D3D" w16cid:durableId="24C625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Callahan">
    <w15:presenceInfo w15:providerId="AD" w15:userId="S-1-5-21-112084678-2610480506-121968856-1002"/>
  </w15:person>
  <w15:person w15:author="Jordan Watson">
    <w15:presenceInfo w15:providerId="None" w15:userId="Jordan Wa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F3"/>
    <w:rsid w:val="000C1677"/>
    <w:rsid w:val="00116AC2"/>
    <w:rsid w:val="00201C2B"/>
    <w:rsid w:val="002800B2"/>
    <w:rsid w:val="00392A44"/>
    <w:rsid w:val="003E7F42"/>
    <w:rsid w:val="003F5ABD"/>
    <w:rsid w:val="004B65A3"/>
    <w:rsid w:val="006A4FF3"/>
    <w:rsid w:val="007B3B02"/>
    <w:rsid w:val="007E6331"/>
    <w:rsid w:val="00840905"/>
    <w:rsid w:val="00854084"/>
    <w:rsid w:val="008A6545"/>
    <w:rsid w:val="00A6404D"/>
    <w:rsid w:val="00B846AC"/>
    <w:rsid w:val="00BD3E6E"/>
    <w:rsid w:val="00C0582E"/>
    <w:rsid w:val="00D34D9B"/>
    <w:rsid w:val="00FE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4ADC"/>
  <w15:docId w15:val="{97C13007-92B7-449D-A1E3-7864FF8C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54622"/>
    <w:rPr>
      <w:color w:val="0000FF" w:themeColor="hyperlink"/>
      <w:u w:val="single"/>
    </w:rPr>
  </w:style>
  <w:style w:type="character" w:styleId="CommentReference">
    <w:name w:val="annotation reference"/>
    <w:basedOn w:val="DefaultParagraphFont"/>
    <w:uiPriority w:val="99"/>
    <w:semiHidden/>
    <w:unhideWhenUsed/>
    <w:rsid w:val="003148FF"/>
    <w:rPr>
      <w:sz w:val="16"/>
      <w:szCs w:val="16"/>
    </w:rPr>
  </w:style>
  <w:style w:type="paragraph" w:styleId="CommentText">
    <w:name w:val="annotation text"/>
    <w:basedOn w:val="Normal"/>
    <w:link w:val="CommentTextChar"/>
    <w:uiPriority w:val="99"/>
    <w:semiHidden/>
    <w:unhideWhenUsed/>
    <w:rsid w:val="003148FF"/>
    <w:rPr>
      <w:sz w:val="20"/>
      <w:szCs w:val="20"/>
    </w:rPr>
  </w:style>
  <w:style w:type="character" w:customStyle="1" w:styleId="CommentTextChar">
    <w:name w:val="Comment Text Char"/>
    <w:basedOn w:val="DefaultParagraphFont"/>
    <w:link w:val="CommentText"/>
    <w:uiPriority w:val="99"/>
    <w:semiHidden/>
    <w:rsid w:val="003148FF"/>
    <w:rPr>
      <w:sz w:val="20"/>
      <w:szCs w:val="20"/>
    </w:rPr>
  </w:style>
  <w:style w:type="paragraph" w:styleId="CommentSubject">
    <w:name w:val="annotation subject"/>
    <w:basedOn w:val="CommentText"/>
    <w:next w:val="CommentText"/>
    <w:link w:val="CommentSubjectChar"/>
    <w:uiPriority w:val="99"/>
    <w:semiHidden/>
    <w:unhideWhenUsed/>
    <w:rsid w:val="003148FF"/>
    <w:rPr>
      <w:b/>
      <w:bCs/>
    </w:rPr>
  </w:style>
  <w:style w:type="character" w:customStyle="1" w:styleId="CommentSubjectChar">
    <w:name w:val="Comment Subject Char"/>
    <w:basedOn w:val="CommentTextChar"/>
    <w:link w:val="CommentSubject"/>
    <w:uiPriority w:val="99"/>
    <w:semiHidden/>
    <w:rsid w:val="003148FF"/>
    <w:rPr>
      <w:b/>
      <w:bCs/>
      <w:sz w:val="20"/>
      <w:szCs w:val="20"/>
    </w:rPr>
  </w:style>
  <w:style w:type="paragraph" w:styleId="BalloonText">
    <w:name w:val="Balloon Text"/>
    <w:basedOn w:val="Normal"/>
    <w:link w:val="BalloonTextChar"/>
    <w:uiPriority w:val="99"/>
    <w:semiHidden/>
    <w:unhideWhenUsed/>
    <w:rsid w:val="003148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396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mars.2020.00703" TargetMode="Externa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38/s41467-020-18300-3" TargetMode="External"/><Relationship Id="rId5" Type="http://schemas.openxmlformats.org/officeDocument/2006/relationships/hyperlink" Target="https://coastwatch.pfeg.noaa.gov/erddap/griddap/NOAA_DHW.html" TargetMode="External"/><Relationship Id="rId15" Type="http://schemas.microsoft.com/office/2016/09/relationships/commentsIds" Target="commentsIds.xml"/><Relationship Id="rId10" Type="http://schemas.openxmlformats.org/officeDocument/2006/relationships/hyperlink" Target="https://doi.org/10.1038/s41467-019-10206-z" TargetMode="External"/><Relationship Id="rId4" Type="http://schemas.openxmlformats.org/officeDocument/2006/relationships/webSettings" Target="webSettings.xml"/><Relationship Id="rId9" Type="http://schemas.openxmlformats.org/officeDocument/2006/relationships/hyperlink" Target="https://doi.org/10.1016/j.pocean.2015.12.0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xpMdSF09AtuGpzRysxdTU/IwBA==">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Watson</dc:creator>
  <cp:keywords/>
  <dc:description/>
  <cp:lastModifiedBy>Jordan Watson</cp:lastModifiedBy>
  <cp:revision>2</cp:revision>
  <dcterms:created xsi:type="dcterms:W3CDTF">2021-08-18T14:53:00Z</dcterms:created>
  <dcterms:modified xsi:type="dcterms:W3CDTF">2021-08-18T14:53:00Z</dcterms:modified>
</cp:coreProperties>
</file>